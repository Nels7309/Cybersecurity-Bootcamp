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2">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Questions </w:t>
      </w:r>
    </w:p>
    <w:p w:rsidR="00000000" w:rsidDel="00000000" w:rsidP="00000000" w:rsidRDefault="00000000" w:rsidRPr="00000000" w14:paraId="0000000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Before you work through the questions below, please create a new file and record your answers there. This will be your homework deliverable.</w:t>
      </w:r>
    </w:p>
    <w:p w:rsidR="00000000" w:rsidDel="00000000" w:rsidP="00000000" w:rsidRDefault="00000000" w:rsidRPr="00000000" w14:paraId="0000000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6">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HTTP Requests and Responses</w:t>
      </w:r>
    </w:p>
    <w:p w:rsidR="00000000" w:rsidDel="00000000" w:rsidP="00000000" w:rsidRDefault="00000000" w:rsidRPr="00000000" w14:paraId="0000000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the following questions about the HTTP request and response process.</w:t>
      </w:r>
    </w:p>
    <w:p w:rsidR="00000000" w:rsidDel="00000000" w:rsidP="00000000" w:rsidRDefault="00000000" w:rsidRPr="00000000" w14:paraId="0000000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What type of architecture does the HTTP request and response process occur in? </w:t>
      </w:r>
    </w:p>
    <w:p w:rsidR="00000000" w:rsidDel="00000000" w:rsidP="00000000" w:rsidRDefault="00000000" w:rsidRPr="00000000" w14:paraId="0000000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Client/server based server</w:t>
      </w:r>
    </w:p>
    <w:p w:rsidR="00000000" w:rsidDel="00000000" w:rsidP="00000000" w:rsidRDefault="00000000" w:rsidRPr="00000000" w14:paraId="0000000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What are the different parts of an HTTP request? </w:t>
      </w:r>
    </w:p>
    <w:p w:rsidR="00000000" w:rsidDel="00000000" w:rsidP="00000000" w:rsidRDefault="00000000" w:rsidRPr="00000000" w14:paraId="0000000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3 main parts are Request line, Header, and Body</w:t>
      </w:r>
    </w:p>
    <w:p w:rsidR="00000000" w:rsidDel="00000000" w:rsidP="00000000" w:rsidRDefault="00000000" w:rsidRPr="00000000" w14:paraId="0000000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Which part of an HTTP request is optional?</w:t>
      </w:r>
    </w:p>
    <w:p w:rsidR="00000000" w:rsidDel="00000000" w:rsidP="00000000" w:rsidRDefault="00000000" w:rsidRPr="00000000" w14:paraId="000000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body is optional</w:t>
      </w:r>
    </w:p>
    <w:p w:rsidR="00000000" w:rsidDel="00000000" w:rsidP="00000000" w:rsidRDefault="00000000" w:rsidRPr="00000000" w14:paraId="0000001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What are the three parts of an HTTP response?</w:t>
      </w:r>
    </w:p>
    <w:p w:rsidR="00000000" w:rsidDel="00000000" w:rsidP="00000000" w:rsidRDefault="00000000" w:rsidRPr="00000000" w14:paraId="0000001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3 parts of a HTTP response are Status line, Header, Body</w:t>
      </w:r>
    </w:p>
    <w:p w:rsidR="00000000" w:rsidDel="00000000" w:rsidP="00000000" w:rsidRDefault="00000000" w:rsidRPr="00000000" w14:paraId="0000001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Which number class of status codes represents errors?</w:t>
      </w:r>
    </w:p>
    <w:p w:rsidR="00000000" w:rsidDel="00000000" w:rsidP="00000000" w:rsidRDefault="00000000" w:rsidRPr="00000000" w14:paraId="000000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fourth and fifth class typically mean errors. The fourth is client errors, the fifth is server errors</w:t>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What are the two most common request methods that a security professional will encounter?</w:t>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GET and Post are going to be the most common request methods</w:t>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Which type of HTTP request method is used for sending data?</w:t>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Post is going to send data to create/update data.</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Which part of an HTTP request contains the data being sent to the server?</w:t>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body of the HTTP request typically contains the the data being sent</w:t>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In which part of an HTTP response does the browser receive the web code to generate and style a web page?</w:t>
      </w:r>
    </w:p>
    <w:p w:rsidR="00000000" w:rsidDel="00000000" w:rsidP="00000000" w:rsidRDefault="00000000" w:rsidRPr="00000000" w14:paraId="0000002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body of a HTTP response is where HTMLis located and translated to the website we see.</w:t>
      </w:r>
    </w:p>
    <w:p w:rsidR="00000000" w:rsidDel="00000000" w:rsidP="00000000" w:rsidRDefault="00000000" w:rsidRPr="00000000" w14:paraId="0000002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Using curl</w:t>
      </w:r>
    </w:p>
    <w:p w:rsidR="00000000" w:rsidDel="00000000" w:rsidP="00000000" w:rsidRDefault="00000000" w:rsidRPr="00000000" w14:paraId="0000002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the following questions about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What are the advantages of using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over the browser?</w:t>
      </w:r>
    </w:p>
    <w:p w:rsidR="00000000" w:rsidDel="00000000" w:rsidP="00000000" w:rsidRDefault="00000000" w:rsidRPr="00000000" w14:paraId="0000002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Curl is more flexible and complex to perform a wider array of functions</w:t>
      </w:r>
    </w:p>
    <w:p w:rsidR="00000000" w:rsidDel="00000000" w:rsidP="00000000" w:rsidRDefault="00000000" w:rsidRPr="00000000" w14:paraId="0000002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Which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option is used to change the request method?</w:t>
      </w:r>
    </w:p>
    <w:p w:rsidR="00000000" w:rsidDel="00000000" w:rsidP="00000000" w:rsidRDefault="00000000" w:rsidRPr="00000000" w14:paraId="0000002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By adding -x or --request into the command line.</w:t>
      </w:r>
    </w:p>
    <w:p w:rsidR="00000000" w:rsidDel="00000000" w:rsidP="00000000" w:rsidRDefault="00000000" w:rsidRPr="00000000" w14:paraId="0000002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Which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option is used to set request headers?</w:t>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w:t>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Which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option is used to view the response header?</w:t>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w:t>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 Which request method might an attacker use to figure out which HTTP requests an HTTP server will accept?</w:t>
      </w:r>
    </w:p>
    <w:p w:rsidR="00000000" w:rsidDel="00000000" w:rsidP="00000000" w:rsidRDefault="00000000" w:rsidRPr="00000000" w14:paraId="00000036">
      <w:pPr>
        <w:pageBreakBefore w:val="0"/>
        <w:shd w:fill="1e1e1e" w:val="clear"/>
        <w:spacing w:line="325.71428571428567" w:lineRule="auto"/>
        <w:rPr>
          <w:ins w:author="Anonymous" w:id="0" w:date="2021-07-02T01:27:49Z"/>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GET or options are the most common ones</w:t>
      </w:r>
      <w:ins w:author="Anonymous" w:id="0" w:date="2021-07-02T01:27:49Z">
        <w:r w:rsidDel="00000000" w:rsidR="00000000" w:rsidRPr="00000000">
          <w:rPr>
            <w:rtl w:val="0"/>
          </w:rPr>
        </w:r>
      </w:ins>
    </w:p>
    <w:p w:rsidR="00000000" w:rsidDel="00000000" w:rsidP="00000000" w:rsidRDefault="00000000" w:rsidRPr="00000000" w14:paraId="00000037">
      <w:pPr>
        <w:pageBreakBefore w:val="0"/>
        <w:shd w:fill="1e1e1e" w:val="clear"/>
        <w:spacing w:line="325.71428571428567" w:lineRule="auto"/>
        <w:rPr>
          <w:ins w:author="Anonymous" w:id="0" w:date="2021-07-02T01:27:49Z"/>
          <w:rFonts w:ascii="Courier New" w:cs="Courier New" w:eastAsia="Courier New" w:hAnsi="Courier New"/>
          <w:color w:val="d4d4d4"/>
          <w:sz w:val="21"/>
          <w:szCs w:val="21"/>
        </w:rPr>
      </w:pPr>
      <w:ins w:author="Anonymous" w:id="0" w:date="2021-07-02T01:27:49Z">
        <w:r w:rsidDel="00000000" w:rsidR="00000000" w:rsidRPr="00000000">
          <w:rPr>
            <w:rFonts w:ascii="Courier New" w:cs="Courier New" w:eastAsia="Courier New" w:hAnsi="Courier New"/>
            <w:color w:val="d4d4d4"/>
            <w:sz w:val="21"/>
            <w:szCs w:val="21"/>
            <w:rtl w:val="0"/>
          </w:rPr>
          <w:t xml:space="preserve">An attacker will likely use the </w:t>
        </w:r>
        <w:r w:rsidDel="00000000" w:rsidR="00000000" w:rsidRPr="00000000">
          <w:rPr>
            <w:rFonts w:ascii="Courier New" w:cs="Courier New" w:eastAsia="Courier New" w:hAnsi="Courier New"/>
            <w:color w:val="d4d4d4"/>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request method for finding usable request methods.</w:t>
        </w:r>
      </w:ins>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Sessions and Cookies</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Recall that HTTP servers need to be able to recognize clients from one another. They do this through sessions and cookies.</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the following questions about sessions and cookies:</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Which response header sends a cookie to the client?</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```HTTP</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HTTP/1.1 200 OK</w:t>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Content-type: text/html</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Set-Cookie: cart=Bob</w:t>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Set-Cookie sends a cookie to Bob.</w:t>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Which request header will continue the client's session?</w:t>
      </w:r>
    </w:p>
    <w:p w:rsidR="00000000" w:rsidDel="00000000" w:rsidP="00000000" w:rsidRDefault="00000000" w:rsidRPr="00000000" w14:paraId="000000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```HTTP</w:t>
      </w:r>
    </w:p>
    <w:p w:rsidR="00000000" w:rsidDel="00000000" w:rsidP="00000000" w:rsidRDefault="00000000" w:rsidRPr="00000000" w14:paraId="000000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GET /cart HTTP/1.1</w:t>
      </w:r>
    </w:p>
    <w:p w:rsidR="00000000" w:rsidDel="00000000" w:rsidP="00000000" w:rsidRDefault="00000000" w:rsidRPr="00000000" w14:paraId="000000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Host: www.example.org</w:t>
      </w:r>
    </w:p>
    <w:p w:rsidR="00000000" w:rsidDel="00000000" w:rsidP="00000000" w:rsidRDefault="00000000" w:rsidRPr="00000000" w14:paraId="000000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Cookie: cart=Bob</w:t>
      </w:r>
    </w:p>
    <w:p w:rsidR="00000000" w:rsidDel="00000000" w:rsidP="00000000" w:rsidRDefault="00000000" w:rsidRPr="00000000" w14:paraId="000000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Cookie will continue as Bob</w:t>
      </w:r>
    </w:p>
    <w:p w:rsidR="00000000" w:rsidDel="00000000" w:rsidP="00000000" w:rsidRDefault="00000000" w:rsidRPr="00000000" w14:paraId="000000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Example HTTP Requests and Responses</w:t>
      </w:r>
    </w:p>
    <w:p w:rsidR="00000000" w:rsidDel="00000000" w:rsidP="00000000" w:rsidRDefault="00000000" w:rsidRPr="00000000" w14:paraId="0000005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Look through the following example HTTP request and response and answer the following questions:</w:t>
      </w:r>
    </w:p>
    <w:p w:rsidR="00000000" w:rsidDel="00000000" w:rsidP="00000000" w:rsidRDefault="00000000" w:rsidRPr="00000000" w14:paraId="0000005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**HTTP Request**</w:t>
      </w:r>
    </w:p>
    <w:p w:rsidR="00000000" w:rsidDel="00000000" w:rsidP="00000000" w:rsidRDefault="00000000" w:rsidRPr="00000000" w14:paraId="0000005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```HTTP</w:t>
      </w:r>
    </w:p>
    <w:p w:rsidR="00000000" w:rsidDel="00000000" w:rsidP="00000000" w:rsidRDefault="00000000" w:rsidRPr="00000000" w14:paraId="000000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POST /login.php HTTP/1.1</w:t>
      </w:r>
    </w:p>
    <w:p w:rsidR="00000000" w:rsidDel="00000000" w:rsidP="00000000" w:rsidRDefault="00000000" w:rsidRPr="00000000" w14:paraId="000000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Host: example.com</w:t>
      </w:r>
    </w:p>
    <w:p w:rsidR="00000000" w:rsidDel="00000000" w:rsidP="00000000" w:rsidRDefault="00000000" w:rsidRPr="00000000" w14:paraId="000000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Accept-Encoding: gzip, deflate, br</w:t>
      </w:r>
    </w:p>
    <w:p w:rsidR="00000000" w:rsidDel="00000000" w:rsidP="00000000" w:rsidRDefault="00000000" w:rsidRPr="00000000" w14:paraId="000000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Connection: keep-alive</w:t>
      </w:r>
    </w:p>
    <w:p w:rsidR="00000000" w:rsidDel="00000000" w:rsidP="00000000" w:rsidRDefault="00000000" w:rsidRPr="00000000" w14:paraId="000000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Content-Type: application/x-www-form-urlencoded</w:t>
      </w:r>
    </w:p>
    <w:p w:rsidR="00000000" w:rsidDel="00000000" w:rsidP="00000000" w:rsidRDefault="00000000" w:rsidRPr="00000000" w14:paraId="0000005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Content-Length: 34</w:t>
      </w:r>
    </w:p>
    <w:p w:rsidR="00000000" w:rsidDel="00000000" w:rsidP="00000000" w:rsidRDefault="00000000" w:rsidRPr="00000000" w14:paraId="000000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Upgrade-Insecure-Requests: 1</w:t>
      </w:r>
    </w:p>
    <w:p w:rsidR="00000000" w:rsidDel="00000000" w:rsidP="00000000" w:rsidRDefault="00000000" w:rsidRPr="00000000" w14:paraId="0000006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User-Agent: Mozilla/5.0 (Linux; Android 6.0; Nexus 5 Build/MRA58N) AppleWebKit/537.36 (KHTML, like Gecko) Chrome/80.0.3987.132 Mobile Safari/537.36</w:t>
      </w:r>
    </w:p>
    <w:p w:rsidR="00000000" w:rsidDel="00000000" w:rsidP="00000000" w:rsidRDefault="00000000" w:rsidRPr="00000000" w14:paraId="000000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username=Barbara&amp;password=password</w:t>
      </w:r>
    </w:p>
    <w:p w:rsidR="00000000" w:rsidDel="00000000" w:rsidP="00000000" w:rsidRDefault="00000000" w:rsidRPr="00000000" w14:paraId="000000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 What is the request method?</w:t>
      </w:r>
    </w:p>
    <w:p w:rsidR="00000000" w:rsidDel="00000000" w:rsidP="00000000" w:rsidRDefault="00000000" w:rsidRPr="00000000" w14:paraId="000000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Post is the request method</w:t>
      </w:r>
    </w:p>
    <w:p w:rsidR="00000000" w:rsidDel="00000000" w:rsidP="00000000" w:rsidRDefault="00000000" w:rsidRPr="00000000" w14:paraId="0000006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Which header expresses the client's preference for an encrypted response?</w:t>
      </w:r>
    </w:p>
    <w:p w:rsidR="00000000" w:rsidDel="00000000" w:rsidP="00000000" w:rsidRDefault="00000000" w:rsidRPr="00000000" w14:paraId="0000006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Upgrade-Insecure-Request should encrypt the response</w:t>
      </w:r>
    </w:p>
    <w:p w:rsidR="00000000" w:rsidDel="00000000" w:rsidP="00000000" w:rsidRDefault="00000000" w:rsidRPr="00000000" w14:paraId="0000006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 Does the request have a user session associated with it?</w:t>
      </w:r>
    </w:p>
    <w:p w:rsidR="00000000" w:rsidDel="00000000" w:rsidP="00000000" w:rsidRDefault="00000000" w:rsidRPr="00000000" w14:paraId="0000006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Right now it does not.</w:t>
      </w:r>
    </w:p>
    <w:p w:rsidR="00000000" w:rsidDel="00000000" w:rsidP="00000000" w:rsidRDefault="00000000" w:rsidRPr="00000000" w14:paraId="0000006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What kind of data is being sent from this request body?</w:t>
      </w:r>
    </w:p>
    <w:p w:rsidR="00000000" w:rsidDel="00000000" w:rsidP="00000000" w:rsidRDefault="00000000" w:rsidRPr="00000000" w14:paraId="0000006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Login information</w:t>
      </w:r>
    </w:p>
    <w:p w:rsidR="00000000" w:rsidDel="00000000" w:rsidP="00000000" w:rsidRDefault="00000000" w:rsidRPr="00000000" w14:paraId="0000007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**HTTP Response**</w:t>
      </w:r>
    </w:p>
    <w:p w:rsidR="00000000" w:rsidDel="00000000" w:rsidP="00000000" w:rsidRDefault="00000000" w:rsidRPr="00000000" w14:paraId="0000007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```HTTP</w:t>
      </w:r>
    </w:p>
    <w:p w:rsidR="00000000" w:rsidDel="00000000" w:rsidP="00000000" w:rsidRDefault="00000000" w:rsidRPr="00000000" w14:paraId="0000007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HTTP/1.1 200 OK</w:t>
      </w:r>
    </w:p>
    <w:p w:rsidR="00000000" w:rsidDel="00000000" w:rsidP="00000000" w:rsidRDefault="00000000" w:rsidRPr="00000000" w14:paraId="0000007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Date: Mon, 16 Mar 2020 17:05:43 GMT</w:t>
      </w:r>
    </w:p>
    <w:p w:rsidR="00000000" w:rsidDel="00000000" w:rsidP="00000000" w:rsidRDefault="00000000" w:rsidRPr="00000000" w14:paraId="0000007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Last-Modified: Sat, 01 Feb 2020 00:00:00 GMT</w:t>
      </w:r>
    </w:p>
    <w:p w:rsidR="00000000" w:rsidDel="00000000" w:rsidP="00000000" w:rsidRDefault="00000000" w:rsidRPr="00000000" w14:paraId="0000007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Content-Encoding: gzip</w:t>
      </w:r>
    </w:p>
    <w:p w:rsidR="00000000" w:rsidDel="00000000" w:rsidP="00000000" w:rsidRDefault="00000000" w:rsidRPr="00000000" w14:paraId="0000007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Expires: Fri, 01 May 2020 00:00:00 GMT</w:t>
      </w:r>
    </w:p>
    <w:p w:rsidR="00000000" w:rsidDel="00000000" w:rsidP="00000000" w:rsidRDefault="00000000" w:rsidRPr="00000000" w14:paraId="0000007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Server: Apache</w:t>
      </w:r>
    </w:p>
    <w:p w:rsidR="00000000" w:rsidDel="00000000" w:rsidP="00000000" w:rsidRDefault="00000000" w:rsidRPr="00000000" w14:paraId="0000007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Set-Cookie: SessionID=5</w:t>
      </w:r>
    </w:p>
    <w:p w:rsidR="00000000" w:rsidDel="00000000" w:rsidP="00000000" w:rsidRDefault="00000000" w:rsidRPr="00000000" w14:paraId="0000007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Content-Type: text/html; charset=UTF-8</w:t>
      </w:r>
    </w:p>
    <w:p w:rsidR="00000000" w:rsidDel="00000000" w:rsidP="00000000" w:rsidRDefault="00000000" w:rsidRPr="00000000" w14:paraId="0000007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Strict-Transport-Security: max-age=31536000; includeSubDomains</w:t>
      </w:r>
    </w:p>
    <w:p w:rsidR="00000000" w:rsidDel="00000000" w:rsidP="00000000" w:rsidRDefault="00000000" w:rsidRPr="00000000" w14:paraId="0000007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X-Content-Type: NoSniff</w:t>
      </w:r>
    </w:p>
    <w:p w:rsidR="00000000" w:rsidDel="00000000" w:rsidP="00000000" w:rsidRDefault="00000000" w:rsidRPr="00000000" w14:paraId="0000007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X-Frame-Options: DENY</w:t>
      </w:r>
    </w:p>
    <w:p w:rsidR="00000000" w:rsidDel="00000000" w:rsidP="00000000" w:rsidRDefault="00000000" w:rsidRPr="00000000" w14:paraId="0000007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X-XSS-Protection: 1; mode=block</w:t>
      </w:r>
    </w:p>
    <w:p w:rsidR="00000000" w:rsidDel="00000000" w:rsidP="00000000" w:rsidRDefault="00000000" w:rsidRPr="00000000" w14:paraId="0000008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[page content]</w:t>
      </w:r>
    </w:p>
    <w:p w:rsidR="00000000" w:rsidDel="00000000" w:rsidP="00000000" w:rsidRDefault="00000000" w:rsidRPr="00000000" w14:paraId="0000008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What is the response status code?</w:t>
      </w:r>
    </w:p>
    <w:p w:rsidR="00000000" w:rsidDel="00000000" w:rsidP="00000000" w:rsidRDefault="00000000" w:rsidRPr="00000000" w14:paraId="0000008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200</w:t>
      </w:r>
    </w:p>
    <w:p w:rsidR="00000000" w:rsidDel="00000000" w:rsidP="00000000" w:rsidRDefault="00000000" w:rsidRPr="00000000" w14:paraId="000000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 What web server is handling this HTTP response?</w:t>
      </w:r>
    </w:p>
    <w:p w:rsidR="00000000" w:rsidDel="00000000" w:rsidP="00000000" w:rsidRDefault="00000000" w:rsidRPr="00000000" w14:paraId="0000008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Apache server is</w:t>
      </w:r>
    </w:p>
    <w:p w:rsidR="00000000" w:rsidDel="00000000" w:rsidP="00000000" w:rsidRDefault="00000000" w:rsidRPr="00000000" w14:paraId="000000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 Does this response have a user session associated to it?</w:t>
      </w:r>
    </w:p>
    <w:p w:rsidR="00000000" w:rsidDel="00000000" w:rsidP="00000000" w:rsidRDefault="00000000" w:rsidRPr="00000000" w14:paraId="000000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Yes it does, the SessionID is 5</w:t>
      </w:r>
    </w:p>
    <w:p w:rsidR="00000000" w:rsidDel="00000000" w:rsidP="00000000" w:rsidRDefault="00000000" w:rsidRPr="00000000" w14:paraId="000000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 What kind of content is likely to be in the [page content] response body?</w:t>
      </w:r>
    </w:p>
    <w:p w:rsidR="00000000" w:rsidDel="00000000" w:rsidP="00000000" w:rsidRDefault="00000000" w:rsidRPr="00000000" w14:paraId="000000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text/html</w:t>
      </w:r>
    </w:p>
    <w:p w:rsidR="00000000" w:rsidDel="00000000" w:rsidP="00000000" w:rsidRDefault="00000000" w:rsidRPr="00000000" w14:paraId="000000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If your class covered security headers, what security request headers have been included?</w:t>
      </w:r>
    </w:p>
    <w:p w:rsidR="00000000" w:rsidDel="00000000" w:rsidP="00000000" w:rsidRDefault="00000000" w:rsidRPr="00000000" w14:paraId="0000009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Strict-Transport-Security</w:t>
      </w:r>
    </w:p>
    <w:p w:rsidR="00000000" w:rsidDel="00000000" w:rsidP="00000000" w:rsidRDefault="00000000" w:rsidRPr="00000000" w14:paraId="0000009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Monoliths and Microservices</w:t>
      </w:r>
    </w:p>
    <w:p w:rsidR="00000000" w:rsidDel="00000000" w:rsidP="00000000" w:rsidRDefault="00000000" w:rsidRPr="00000000" w14:paraId="0000009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the following questions about monoliths and microservices:</w:t>
      </w:r>
    </w:p>
    <w:p w:rsidR="00000000" w:rsidDel="00000000" w:rsidP="00000000" w:rsidRDefault="00000000" w:rsidRPr="00000000" w14:paraId="0000009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26.</w:t>
      </w:r>
      <w:r w:rsidDel="00000000" w:rsidR="00000000" w:rsidRPr="00000000">
        <w:rPr>
          <w:rFonts w:ascii="Courier New" w:cs="Courier New" w:eastAsia="Courier New" w:hAnsi="Courier New"/>
          <w:color w:val="d4d4d4"/>
          <w:sz w:val="21"/>
          <w:szCs w:val="21"/>
          <w:rtl w:val="0"/>
        </w:rPr>
        <w:t xml:space="preserve"> What are the individual components of microservices called?</w:t>
      </w:r>
    </w:p>
    <w:p w:rsidR="00000000" w:rsidDel="00000000" w:rsidP="00000000" w:rsidRDefault="00000000" w:rsidRPr="00000000" w14:paraId="0000009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They are broken down into services</w:t>
      </w:r>
    </w:p>
    <w:p w:rsidR="00000000" w:rsidDel="00000000" w:rsidP="00000000" w:rsidRDefault="00000000" w:rsidRPr="00000000" w14:paraId="0000009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27.</w:t>
      </w:r>
      <w:r w:rsidDel="00000000" w:rsidR="00000000" w:rsidRPr="00000000">
        <w:rPr>
          <w:rFonts w:ascii="Courier New" w:cs="Courier New" w:eastAsia="Courier New" w:hAnsi="Courier New"/>
          <w:color w:val="d4d4d4"/>
          <w:sz w:val="21"/>
          <w:szCs w:val="21"/>
          <w:rtl w:val="0"/>
        </w:rPr>
        <w:t xml:space="preserve"> What is a service that writes to a database and communicates to other services?</w:t>
      </w:r>
    </w:p>
    <w:p w:rsidR="00000000" w:rsidDel="00000000" w:rsidP="00000000" w:rsidRDefault="00000000" w:rsidRPr="00000000" w14:paraId="0000009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 API service</w:t>
      </w:r>
    </w:p>
    <w:p w:rsidR="00000000" w:rsidDel="00000000" w:rsidP="00000000" w:rsidRDefault="00000000" w:rsidRPr="00000000" w14:paraId="000000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28.</w:t>
      </w:r>
      <w:r w:rsidDel="00000000" w:rsidR="00000000" w:rsidRPr="00000000">
        <w:rPr>
          <w:rFonts w:ascii="Courier New" w:cs="Courier New" w:eastAsia="Courier New" w:hAnsi="Courier New"/>
          <w:color w:val="d4d4d4"/>
          <w:sz w:val="21"/>
          <w:szCs w:val="21"/>
          <w:rtl w:val="0"/>
        </w:rPr>
        <w:t xml:space="preserve"> What type of underlying technology allows for microservices to become scalable and have redundancy?</w:t>
      </w:r>
    </w:p>
    <w:p w:rsidR="00000000" w:rsidDel="00000000" w:rsidP="00000000" w:rsidRDefault="00000000" w:rsidRPr="00000000" w14:paraId="0000009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Containers like the ones used in project 1</w:t>
      </w:r>
    </w:p>
    <w:p w:rsidR="00000000" w:rsidDel="00000000" w:rsidP="00000000" w:rsidRDefault="00000000" w:rsidRPr="00000000" w14:paraId="000000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Deploying and Testing a Container Set</w:t>
      </w:r>
    </w:p>
    <w:p w:rsidR="00000000" w:rsidDel="00000000" w:rsidP="00000000" w:rsidRDefault="00000000" w:rsidRPr="00000000" w14:paraId="000000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the following questions about multi-container deployment:</w:t>
      </w:r>
    </w:p>
    <w:p w:rsidR="00000000" w:rsidDel="00000000" w:rsidP="00000000" w:rsidRDefault="00000000" w:rsidRPr="00000000" w14:paraId="000000A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 What tool can be used to deploy multiple containers at once?</w:t>
      </w:r>
    </w:p>
    <w:p w:rsidR="00000000" w:rsidDel="00000000" w:rsidP="00000000" w:rsidRDefault="00000000" w:rsidRPr="00000000" w14:paraId="000000A5">
      <w:pPr>
        <w:pageBreakBefore w:val="0"/>
        <w:shd w:fill="1e1e1e" w:val="clear"/>
        <w:spacing w:line="325.71428571428567" w:lineRule="auto"/>
        <w:rPr>
          <w:ins w:author="Anonymous" w:id="1" w:date="2021-07-02T01:30:07Z"/>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 docker</w:t>
      </w:r>
      <w:ins w:author="Anonymous" w:id="1" w:date="2021-07-02T01:30:07Z">
        <w:r w:rsidDel="00000000" w:rsidR="00000000" w:rsidRPr="00000000">
          <w:rPr>
            <w:rtl w:val="0"/>
          </w:rPr>
        </w:r>
      </w:ins>
    </w:p>
    <w:p w:rsidR="00000000" w:rsidDel="00000000" w:rsidP="00000000" w:rsidRDefault="00000000" w:rsidRPr="00000000" w14:paraId="000000A6">
      <w:pPr>
        <w:pageBreakBefore w:val="0"/>
        <w:shd w:fill="1e1e1e" w:val="clear"/>
        <w:spacing w:line="325.71428571428567" w:lineRule="auto"/>
        <w:rPr>
          <w:ins w:author="Anonymous" w:id="2" w:date="2021-07-02T01:30:08Z"/>
          <w:rFonts w:ascii="Courier New" w:cs="Courier New" w:eastAsia="Courier New" w:hAnsi="Courier New"/>
          <w:color w:val="d4d4d4"/>
          <w:sz w:val="21"/>
          <w:szCs w:val="21"/>
        </w:rPr>
      </w:pPr>
      <w:ins w:author="Anonymous" w:id="2" w:date="2021-07-02T01:30:08Z">
        <w:r w:rsidDel="00000000" w:rsidR="00000000" w:rsidRPr="00000000">
          <w:rPr>
            <w:rFonts w:ascii="Courier New" w:cs="Courier New" w:eastAsia="Courier New" w:hAnsi="Courier New"/>
            <w:color w:val="d4d4d4"/>
            <w:sz w:val="21"/>
            <w:szCs w:val="21"/>
            <w:rtl w:val="0"/>
          </w:rPr>
          <w:t xml:space="preserve">Docker-Compose</w:t>
        </w:r>
        <w:r w:rsidDel="00000000" w:rsidR="00000000" w:rsidRPr="00000000">
          <w:rPr>
            <w:rFonts w:ascii="Courier New" w:cs="Courier New" w:eastAsia="Courier New" w:hAnsi="Courier New"/>
            <w:color w:val="d4d4d4"/>
            <w:sz w:val="21"/>
            <w:szCs w:val="21"/>
            <w:rtl w:val="0"/>
          </w:rPr>
          <w:t xml:space="preserve"> can deploy multiple containers at once, with predefined conditions, from a `docker-compose.yml` file.</w:t>
        </w:r>
      </w:ins>
    </w:p>
    <w:p w:rsidR="00000000" w:rsidDel="00000000" w:rsidP="00000000" w:rsidRDefault="00000000" w:rsidRPr="00000000" w14:paraId="000000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What kind of file format is required for us to deploy a container set?</w:t>
      </w:r>
    </w:p>
    <w:p w:rsidR="00000000" w:rsidDel="00000000" w:rsidP="00000000" w:rsidRDefault="00000000" w:rsidRPr="00000000" w14:paraId="000000A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Yaml in a .yml file</w:t>
      </w:r>
    </w:p>
    <w:p w:rsidR="00000000" w:rsidDel="00000000" w:rsidP="00000000" w:rsidRDefault="00000000" w:rsidRPr="00000000" w14:paraId="000000A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Databases</w:t>
      </w:r>
    </w:p>
    <w:p w:rsidR="00000000" w:rsidDel="00000000" w:rsidP="00000000" w:rsidRDefault="00000000" w:rsidRPr="00000000" w14:paraId="000000A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 Which type of SQL query would we use to see all of the information within a table called </w:t>
      </w:r>
      <w:r w:rsidDel="00000000" w:rsidR="00000000" w:rsidRPr="00000000">
        <w:rPr>
          <w:rFonts w:ascii="Courier New" w:cs="Courier New" w:eastAsia="Courier New" w:hAnsi="Courier New"/>
          <w:color w:val="ce9178"/>
          <w:sz w:val="21"/>
          <w:szCs w:val="21"/>
          <w:rtl w:val="0"/>
        </w:rPr>
        <w:t xml:space="preserve">`customers`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SELECT &amp; customers</w:t>
      </w:r>
    </w:p>
    <w:p w:rsidR="00000000" w:rsidDel="00000000" w:rsidP="00000000" w:rsidRDefault="00000000" w:rsidRPr="00000000" w14:paraId="000000B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 Which type of SQL query would we use to enter new data into a table? (You don't need a full query, just the first part of the statement.)</w:t>
      </w:r>
    </w:p>
    <w:p w:rsidR="00000000" w:rsidDel="00000000" w:rsidP="00000000" w:rsidRDefault="00000000" w:rsidRPr="00000000" w14:paraId="000000B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INSERT will enter new data.</w:t>
      </w:r>
    </w:p>
    <w:p w:rsidR="00000000" w:rsidDel="00000000" w:rsidP="00000000" w:rsidRDefault="00000000" w:rsidRPr="00000000" w14:paraId="000000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Why would we never run </w:t>
      </w:r>
      <w:r w:rsidDel="00000000" w:rsidR="00000000" w:rsidRPr="00000000">
        <w:rPr>
          <w:rFonts w:ascii="Courier New" w:cs="Courier New" w:eastAsia="Courier New" w:hAnsi="Courier New"/>
          <w:color w:val="ce9178"/>
          <w:sz w:val="21"/>
          <w:szCs w:val="21"/>
          <w:rtl w:val="0"/>
        </w:rPr>
        <w:t xml:space="preserve">`DELETE FROM &lt;table-name&gt;;`</w:t>
      </w:r>
      <w:r w:rsidDel="00000000" w:rsidR="00000000" w:rsidRPr="00000000">
        <w:rPr>
          <w:rFonts w:ascii="Courier New" w:cs="Courier New" w:eastAsia="Courier New" w:hAnsi="Courier New"/>
          <w:color w:val="d4d4d4"/>
          <w:sz w:val="21"/>
          <w:szCs w:val="21"/>
          <w:rtl w:val="0"/>
        </w:rPr>
        <w:t xml:space="preserve"> by itself?</w:t>
      </w:r>
    </w:p>
    <w:p w:rsidR="00000000" w:rsidDel="00000000" w:rsidP="00000000" w:rsidRDefault="00000000" w:rsidRPr="00000000" w14:paraId="000000B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You arent telling it what data to delete so it deletes the whole table.</w:t>
      </w:r>
    </w:p>
    <w:p w:rsidR="00000000" w:rsidDel="00000000" w:rsidP="00000000" w:rsidRDefault="00000000" w:rsidRPr="00000000" w14:paraId="000000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Bonus Challenge Overview: The Cookie Jar</w:t>
      </w:r>
    </w:p>
    <w:p w:rsidR="00000000" w:rsidDel="00000000" w:rsidP="00000000" w:rsidRDefault="00000000" w:rsidRPr="00000000" w14:paraId="000000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 this challenge, you'll once again be using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but this time to manage and swap sessions.</w:t>
      </w:r>
    </w:p>
    <w:p w:rsidR="00000000" w:rsidDel="00000000" w:rsidP="00000000" w:rsidRDefault="00000000" w:rsidRPr="00000000" w14:paraId="000000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:warning: </w:t>
      </w:r>
      <w:r w:rsidDel="00000000" w:rsidR="00000000" w:rsidRPr="00000000">
        <w:rPr>
          <w:rFonts w:ascii="Courier New" w:cs="Courier New" w:eastAsia="Courier New" w:hAnsi="Courier New"/>
          <w:b w:val="1"/>
          <w:color w:val="569cd6"/>
          <w:sz w:val="21"/>
          <w:szCs w:val="21"/>
          <w:rtl w:val="0"/>
        </w:rPr>
        <w:t xml:space="preserve">**Heads Up**</w:t>
      </w:r>
      <w:r w:rsidDel="00000000" w:rsidR="00000000" w:rsidRPr="00000000">
        <w:rPr>
          <w:rFonts w:ascii="Courier New" w:cs="Courier New" w:eastAsia="Courier New" w:hAnsi="Courier New"/>
          <w:color w:val="d4d4d4"/>
          <w:sz w:val="21"/>
          <w:szCs w:val="21"/>
          <w:rtl w:val="0"/>
        </w:rPr>
        <w:t xml:space="preserve">: You'll need to have WordPress set up from the Swapping Sessions activity from Day 1 of this unit. If you have not done it or it is improperly set up, please refer to the Day 1 student guide and the Swapping Sessions activity file.</w:t>
      </w:r>
    </w:p>
    <w:p w:rsidR="00000000" w:rsidDel="00000000" w:rsidP="00000000" w:rsidRDefault="00000000" w:rsidRPr="00000000" w14:paraId="000000B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you recall, on Day 1 of this unit you used Google Chrome's Cookie-Editor extension to swap sessions and cookies. For this homework challenge, we'll be using the command-line tool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to practice swapping cookie and sessions within the WordPress app.</w:t>
      </w:r>
    </w:p>
    <w:p w:rsidR="00000000" w:rsidDel="00000000" w:rsidP="00000000" w:rsidRDefault="00000000" w:rsidRPr="00000000" w14:paraId="000000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It is important for cybersecurity professionals to know how to manage cookies with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Web application security engineers need to regularly ensure cookies are both functional and safe from tampering.</w:t>
      </w:r>
    </w:p>
    <w:p w:rsidR="00000000" w:rsidDel="00000000" w:rsidP="00000000" w:rsidRDefault="00000000" w:rsidRPr="00000000" w14:paraId="000000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 example, you might need to request a cookie from a webpage and then test various HTTP responses using that cookie. Doing this over and over through the browser is tedious, but can be automated with scripts.</w:t>
      </w:r>
    </w:p>
    <w:p w:rsidR="00000000" w:rsidDel="00000000" w:rsidP="00000000" w:rsidRDefault="00000000" w:rsidRPr="00000000" w14:paraId="000000C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 same concept applies for penetration testers and hackers: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is used to quickly save a cookie in order to test various exploits.</w:t>
      </w:r>
    </w:p>
    <w:p w:rsidR="00000000" w:rsidDel="00000000" w:rsidP="00000000" w:rsidRDefault="00000000" w:rsidRPr="00000000" w14:paraId="000000C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 example, an HTTP server may be configured so that, in order to POST data to specific pages, clients need to have cookies or authentication information set in their request headers, which the server will verify.</w:t>
      </w:r>
    </w:p>
    <w:p w:rsidR="00000000" w:rsidDel="00000000" w:rsidP="00000000" w:rsidRDefault="00000000" w:rsidRPr="00000000" w14:paraId="000000C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Revisiting curl</w:t>
      </w:r>
    </w:p>
    <w:p w:rsidR="00000000" w:rsidDel="00000000" w:rsidP="00000000" w:rsidRDefault="00000000" w:rsidRPr="00000000" w14:paraId="000000C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Recall that you used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to craft different kinds of requests for your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activity, and that you saw how to use the Chrome extension Cookie-Editor to export and import cookies and swap sessions.</w:t>
      </w:r>
    </w:p>
    <w:p w:rsidR="00000000" w:rsidDel="00000000" w:rsidP="00000000" w:rsidRDefault="00000000" w:rsidRPr="00000000" w14:paraId="000000C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There will be many systems in which you will need to test requests and cookies that will not connect to a browser or browser extension. </w:t>
      </w:r>
    </w:p>
    <w:p w:rsidR="00000000" w:rsidDel="00000000" w:rsidP="00000000" w:rsidRDefault="00000000" w:rsidRPr="00000000" w14:paraId="000000D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not only allows users to look through headers, send data, and authenticate to servers, but also to save and send cookies through two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options: </w:t>
      </w:r>
      <w:r w:rsidDel="00000000" w:rsidR="00000000" w:rsidRPr="00000000">
        <w:rPr>
          <w:rFonts w:ascii="Courier New" w:cs="Courier New" w:eastAsia="Courier New" w:hAnsi="Courier New"/>
          <w:color w:val="ce9178"/>
          <w:sz w:val="21"/>
          <w:szCs w:val="21"/>
          <w:rtl w:val="0"/>
        </w:rPr>
        <w:t xml:space="preserve">`--cookie-jar`</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`--cookie`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These two options work exactly like Cookie-Editor, but on the command line. </w:t>
      </w:r>
    </w:p>
    <w:p w:rsidR="00000000" w:rsidDel="00000000" w:rsidP="00000000" w:rsidRDefault="00000000" w:rsidRPr="00000000" w14:paraId="000000D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`--cookie-jar`</w:t>
      </w:r>
      <w:r w:rsidDel="00000000" w:rsidR="00000000" w:rsidRPr="00000000">
        <w:rPr>
          <w:rFonts w:ascii="Courier New" w:cs="Courier New" w:eastAsia="Courier New" w:hAnsi="Courier New"/>
          <w:color w:val="d4d4d4"/>
          <w:sz w:val="21"/>
          <w:szCs w:val="21"/>
          <w:rtl w:val="0"/>
        </w:rPr>
        <w:t xml:space="preserve"> allows a curl user to save the cookies set within a response header into a text file.</w:t>
      </w:r>
    </w:p>
    <w:p w:rsidR="00000000" w:rsidDel="00000000" w:rsidP="00000000" w:rsidRDefault="00000000" w:rsidRPr="00000000" w14:paraId="000000D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`--cookie`</w:t>
      </w:r>
      <w:r w:rsidDel="00000000" w:rsidR="00000000" w:rsidRPr="00000000">
        <w:rPr>
          <w:rFonts w:ascii="Courier New" w:cs="Courier New" w:eastAsia="Courier New" w:hAnsi="Courier New"/>
          <w:color w:val="d4d4d4"/>
          <w:sz w:val="21"/>
          <w:szCs w:val="21"/>
          <w:rtl w:val="0"/>
        </w:rPr>
        <w:t xml:space="preserve"> allows a user to specify a text file where a cookie is saved, in order to send a request with the cookies embedded in the request header.</w:t>
      </w:r>
    </w:p>
    <w:p w:rsidR="00000000" w:rsidDel="00000000" w:rsidP="00000000" w:rsidRDefault="00000000" w:rsidRPr="00000000" w14:paraId="000000D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Let's look at how we can create a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command that will log into a web page with a supplied username and password, and also save the server's response that should contain a cookie.</w:t>
      </w:r>
    </w:p>
    <w:p w:rsidR="00000000" w:rsidDel="00000000" w:rsidP="00000000" w:rsidRDefault="00000000" w:rsidRPr="00000000" w14:paraId="000000D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Logging In and Saving Cookies with Curl</w:t>
      </w:r>
    </w:p>
    <w:p w:rsidR="00000000" w:rsidDel="00000000" w:rsidP="00000000" w:rsidRDefault="00000000" w:rsidRPr="00000000" w14:paraId="000000D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we want to use the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command to log into an account, </w:t>
      </w:r>
      <w:r w:rsidDel="00000000" w:rsidR="00000000" w:rsidRPr="00000000">
        <w:rPr>
          <w:rFonts w:ascii="Courier New" w:cs="Courier New" w:eastAsia="Courier New" w:hAnsi="Courier New"/>
          <w:color w:val="ce9178"/>
          <w:sz w:val="21"/>
          <w:szCs w:val="21"/>
          <w:rtl w:val="0"/>
        </w:rPr>
        <w:t xml:space="preserve">`Amanda`</w:t>
      </w:r>
      <w:r w:rsidDel="00000000" w:rsidR="00000000" w:rsidRPr="00000000">
        <w:rPr>
          <w:rFonts w:ascii="Courier New" w:cs="Courier New" w:eastAsia="Courier New" w:hAnsi="Courier New"/>
          <w:color w:val="d4d4d4"/>
          <w:sz w:val="21"/>
          <w:szCs w:val="21"/>
          <w:rtl w:val="0"/>
        </w:rPr>
        <w:t xml:space="preserve">, with the password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we use the following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options:</w:t>
      </w:r>
    </w:p>
    <w:p w:rsidR="00000000" w:rsidDel="00000000" w:rsidP="00000000" w:rsidRDefault="00000000" w:rsidRPr="00000000" w14:paraId="000000D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F">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`curl --cookie-jar ./amandacookies.txt --form "log=Amanda" --form "pwd=password" http://localhost:8080/wp-login.php --verbose`</w:t>
      </w:r>
    </w:p>
    <w:p w:rsidR="00000000" w:rsidDel="00000000" w:rsidP="00000000" w:rsidRDefault="00000000" w:rsidRPr="00000000" w14:paraId="000000E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The tool that we are using.</w:t>
      </w:r>
    </w:p>
    <w:p w:rsidR="00000000" w:rsidDel="00000000" w:rsidP="00000000" w:rsidRDefault="00000000" w:rsidRPr="00000000" w14:paraId="000000E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`--cookie-jar`</w:t>
      </w:r>
      <w:r w:rsidDel="00000000" w:rsidR="00000000" w:rsidRPr="00000000">
        <w:rPr>
          <w:rFonts w:ascii="Courier New" w:cs="Courier New" w:eastAsia="Courier New" w:hAnsi="Courier New"/>
          <w:color w:val="d4d4d4"/>
          <w:sz w:val="21"/>
          <w:szCs w:val="21"/>
          <w:rtl w:val="0"/>
        </w:rPr>
        <w:t xml:space="preserve">: Specifies where we will save the cookies.</w:t>
      </w:r>
    </w:p>
    <w:p w:rsidR="00000000" w:rsidDel="00000000" w:rsidP="00000000" w:rsidRDefault="00000000" w:rsidRPr="00000000" w14:paraId="000000E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`./amandacookies.txt`</w:t>
      </w:r>
      <w:r w:rsidDel="00000000" w:rsidR="00000000" w:rsidRPr="00000000">
        <w:rPr>
          <w:rFonts w:ascii="Courier New" w:cs="Courier New" w:eastAsia="Courier New" w:hAnsi="Courier New"/>
          <w:color w:val="d4d4d4"/>
          <w:sz w:val="21"/>
          <w:szCs w:val="21"/>
          <w:rtl w:val="0"/>
        </w:rPr>
        <w:t xml:space="preserve">: Location and file where the cookies will be saved.</w:t>
      </w:r>
    </w:p>
    <w:p w:rsidR="00000000" w:rsidDel="00000000" w:rsidP="00000000" w:rsidRDefault="00000000" w:rsidRPr="00000000" w14:paraId="000000E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Lets us pick the login username and password forms that we set in our user info earlier. In this case it's our username.</w:t>
      </w:r>
    </w:p>
    <w:p w:rsidR="00000000" w:rsidDel="00000000" w:rsidP="00000000" w:rsidRDefault="00000000" w:rsidRPr="00000000" w14:paraId="000000E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`log=Amanda`</w:t>
      </w:r>
      <w:r w:rsidDel="00000000" w:rsidR="00000000" w:rsidRPr="00000000">
        <w:rPr>
          <w:rFonts w:ascii="Courier New" w:cs="Courier New" w:eastAsia="Courier New" w:hAnsi="Courier New"/>
          <w:color w:val="d4d4d4"/>
          <w:sz w:val="21"/>
          <w:szCs w:val="21"/>
          <w:rtl w:val="0"/>
        </w:rPr>
        <w:t xml:space="preserve">: How WordPress understands and accepts usernames.</w:t>
      </w:r>
    </w:p>
    <w:p w:rsidR="00000000" w:rsidDel="00000000" w:rsidP="00000000" w:rsidRDefault="00000000" w:rsidRPr="00000000" w14:paraId="000000E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Lets us pick the login username and password forms that we set in our user info earlier. In this case it's our password.</w:t>
      </w:r>
    </w:p>
    <w:p w:rsidR="00000000" w:rsidDel="00000000" w:rsidP="00000000" w:rsidRDefault="00000000" w:rsidRPr="00000000" w14:paraId="000000E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`pwd=password`</w:t>
      </w:r>
      <w:r w:rsidDel="00000000" w:rsidR="00000000" w:rsidRPr="00000000">
        <w:rPr>
          <w:rFonts w:ascii="Courier New" w:cs="Courier New" w:eastAsia="Courier New" w:hAnsi="Courier New"/>
          <w:color w:val="d4d4d4"/>
          <w:sz w:val="21"/>
          <w:szCs w:val="21"/>
          <w:rtl w:val="0"/>
        </w:rPr>
        <w:t xml:space="preserve">: How WordPress understands and accepts passwords.</w:t>
      </w:r>
    </w:p>
    <w:p w:rsidR="00000000" w:rsidDel="00000000" w:rsidP="00000000" w:rsidRDefault="00000000" w:rsidRPr="00000000" w14:paraId="000000E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`http://localhost:8080/wp-login.php`</w:t>
      </w:r>
      <w:r w:rsidDel="00000000" w:rsidR="00000000" w:rsidRPr="00000000">
        <w:rPr>
          <w:rFonts w:ascii="Courier New" w:cs="Courier New" w:eastAsia="Courier New" w:hAnsi="Courier New"/>
          <w:color w:val="d4d4d4"/>
          <w:sz w:val="21"/>
          <w:szCs w:val="21"/>
          <w:rtl w:val="0"/>
        </w:rPr>
        <w:t xml:space="preserve">: Our WordPress login page.</w:t>
      </w:r>
    </w:p>
    <w:p w:rsidR="00000000" w:rsidDel="00000000" w:rsidP="00000000" w:rsidRDefault="00000000" w:rsidRPr="00000000" w14:paraId="000000E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`--verbose`</w:t>
      </w:r>
      <w:r w:rsidDel="00000000" w:rsidR="00000000" w:rsidRPr="00000000">
        <w:rPr>
          <w:rFonts w:ascii="Courier New" w:cs="Courier New" w:eastAsia="Courier New" w:hAnsi="Courier New"/>
          <w:color w:val="d4d4d4"/>
          <w:sz w:val="21"/>
          <w:szCs w:val="21"/>
          <w:rtl w:val="0"/>
        </w:rPr>
        <w:t xml:space="preserve">: Outputs more specific description about the actions the command is taking.  </w:t>
      </w:r>
    </w:p>
    <w:p w:rsidR="00000000" w:rsidDel="00000000" w:rsidP="00000000" w:rsidRDefault="00000000" w:rsidRPr="00000000" w14:paraId="000000F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Run the command:  </w:t>
      </w:r>
      <w:r w:rsidDel="00000000" w:rsidR="00000000" w:rsidRPr="00000000">
        <w:rPr>
          <w:rFonts w:ascii="Courier New" w:cs="Courier New" w:eastAsia="Courier New" w:hAnsi="Courier New"/>
          <w:color w:val="ce9178"/>
          <w:sz w:val="21"/>
          <w:szCs w:val="21"/>
          <w:rtl w:val="0"/>
        </w:rPr>
        <w:t xml:space="preserve">`curl --cookie-jar ./amandacookies.txt --form "log=Amanda" --form "pwd=password" http://localhost:8080/wp-login.php --verbose`</w:t>
      </w:r>
    </w:p>
    <w:p w:rsidR="00000000" w:rsidDel="00000000" w:rsidP="00000000" w:rsidRDefault="00000000" w:rsidRPr="00000000" w14:paraId="000000F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If the site confirms our credentials, it will give us a cookie in return, which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will save in the cookie jar file </w:t>
      </w:r>
      <w:r w:rsidDel="00000000" w:rsidR="00000000" w:rsidRPr="00000000">
        <w:rPr>
          <w:rFonts w:ascii="Courier New" w:cs="Courier New" w:eastAsia="Courier New" w:hAnsi="Courier New"/>
          <w:color w:val="ce9178"/>
          <w:sz w:val="21"/>
          <w:szCs w:val="21"/>
          <w:rtl w:val="0"/>
        </w:rPr>
        <w:t xml:space="preserve">`./amandacookies.txt`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Now let's look at how to use that saved cookie on a page that requires us to be logged in.</w:t>
      </w:r>
    </w:p>
    <w:p w:rsidR="00000000" w:rsidDel="00000000" w:rsidP="00000000" w:rsidRDefault="00000000" w:rsidRPr="00000000" w14:paraId="000000F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Using a Saved Cookie</w:t>
      </w:r>
    </w:p>
    <w:p w:rsidR="00000000" w:rsidDel="00000000" w:rsidP="00000000" w:rsidRDefault="00000000" w:rsidRPr="00000000" w14:paraId="000000F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To use a saved cookie, we use the following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syntax:</w:t>
      </w:r>
    </w:p>
    <w:p w:rsidR="00000000" w:rsidDel="00000000" w:rsidP="00000000" w:rsidRDefault="00000000" w:rsidRPr="00000000" w14:paraId="000000F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`curl --cookie ./amandacookies.txt http://localhost:8080/wp-admin/users.php`</w:t>
      </w:r>
    </w:p>
    <w:p w:rsidR="00000000" w:rsidDel="00000000" w:rsidP="00000000" w:rsidRDefault="00000000" w:rsidRPr="00000000" w14:paraId="000000F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The tool that we are using.</w:t>
      </w:r>
    </w:p>
    <w:p w:rsidR="00000000" w:rsidDel="00000000" w:rsidP="00000000" w:rsidRDefault="00000000" w:rsidRPr="00000000" w14:paraId="000000F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`--cookie`</w:t>
      </w:r>
      <w:r w:rsidDel="00000000" w:rsidR="00000000" w:rsidRPr="00000000">
        <w:rPr>
          <w:rFonts w:ascii="Courier New" w:cs="Courier New" w:eastAsia="Courier New" w:hAnsi="Courier New"/>
          <w:color w:val="d4d4d4"/>
          <w:sz w:val="21"/>
          <w:szCs w:val="21"/>
          <w:rtl w:val="0"/>
        </w:rPr>
        <w:t xml:space="preserve">: Precedes the location of our saved cookie that we want to use.</w:t>
      </w:r>
    </w:p>
    <w:p w:rsidR="00000000" w:rsidDel="00000000" w:rsidP="00000000" w:rsidRDefault="00000000" w:rsidRPr="00000000" w14:paraId="0000010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`./amandacookies.txt`</w:t>
      </w:r>
      <w:r w:rsidDel="00000000" w:rsidR="00000000" w:rsidRPr="00000000">
        <w:rPr>
          <w:rFonts w:ascii="Courier New" w:cs="Courier New" w:eastAsia="Courier New" w:hAnsi="Courier New"/>
          <w:color w:val="d4d4d4"/>
          <w:sz w:val="21"/>
          <w:szCs w:val="21"/>
          <w:rtl w:val="0"/>
        </w:rPr>
        <w:t xml:space="preserve">: Location and file where the cookies are saved.</w:t>
      </w:r>
    </w:p>
    <w:p w:rsidR="00000000" w:rsidDel="00000000" w:rsidP="00000000" w:rsidRDefault="00000000" w:rsidRPr="00000000" w14:paraId="0000010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`http://localhost:8080/wp-admin/users.php`</w:t>
      </w:r>
      <w:r w:rsidDel="00000000" w:rsidR="00000000" w:rsidRPr="00000000">
        <w:rPr>
          <w:rFonts w:ascii="Courier New" w:cs="Courier New" w:eastAsia="Courier New" w:hAnsi="Courier New"/>
          <w:color w:val="d4d4d4"/>
          <w:sz w:val="21"/>
          <w:szCs w:val="21"/>
          <w:rtl w:val="0"/>
        </w:rPr>
        <w:t xml:space="preserve">: A page that requires authentication to see properly. Note that we are not going to the login page, because supplying a cookie in this instance assumes that we are already logged in.</w:t>
      </w:r>
    </w:p>
    <w:p w:rsidR="00000000" w:rsidDel="00000000" w:rsidP="00000000" w:rsidRDefault="00000000" w:rsidRPr="00000000" w14:paraId="0000010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Now that we know how to use the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cookie jar, let's look at what we need to do for this challenge.</w:t>
      </w:r>
    </w:p>
    <w:p w:rsidR="00000000" w:rsidDel="00000000" w:rsidP="00000000" w:rsidRDefault="00000000" w:rsidRPr="00000000" w14:paraId="0000010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9">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Bonus Challenge Instructions: The Cookie Jar</w:t>
      </w:r>
    </w:p>
    <w:p w:rsidR="00000000" w:rsidDel="00000000" w:rsidP="00000000" w:rsidRDefault="00000000" w:rsidRPr="00000000" w14:paraId="0000010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First, using Docker Compose, navigate to the Day 1 WordPress activity directory and bring up the container set:</w:t>
      </w:r>
    </w:p>
    <w:p w:rsidR="00000000" w:rsidDel="00000000" w:rsidP="00000000" w:rsidRDefault="00000000" w:rsidRPr="00000000" w14:paraId="0000010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`/home/sysadmin/Documents/docker_files`</w:t>
      </w:r>
    </w:p>
    <w:p w:rsidR="00000000" w:rsidDel="00000000" w:rsidP="00000000" w:rsidRDefault="00000000" w:rsidRPr="00000000" w14:paraId="0000010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Using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you will do the following for the Ryan user:</w:t>
      </w:r>
    </w:p>
    <w:p w:rsidR="00000000" w:rsidDel="00000000" w:rsidP="00000000" w:rsidRDefault="00000000" w:rsidRPr="00000000" w14:paraId="0000011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Log into WordPress and save the user's cookies to a cookie jar.</w:t>
      </w:r>
    </w:p>
    <w:p w:rsidR="00000000" w:rsidDel="00000000" w:rsidP="00000000" w:rsidRDefault="00000000" w:rsidRPr="00000000" w14:paraId="0000011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 a WordPress page by using a cookie from the cookie jar.</w:t>
      </w:r>
    </w:p>
    <w:p w:rsidR="00000000" w:rsidDel="00000000" w:rsidP="00000000" w:rsidRDefault="00000000" w:rsidRPr="00000000" w14:paraId="0000011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Pipe the output from the cookie with </w:t>
      </w:r>
      <w:r w:rsidDel="00000000" w:rsidR="00000000" w:rsidRPr="00000000">
        <w:rPr>
          <w:rFonts w:ascii="Courier New" w:cs="Courier New" w:eastAsia="Courier New" w:hAnsi="Courier New"/>
          <w:color w:val="ce9178"/>
          <w:sz w:val="21"/>
          <w:szCs w:val="21"/>
          <w:rtl w:val="0"/>
        </w:rPr>
        <w:t xml:space="preserve">`grep`</w:t>
      </w:r>
      <w:r w:rsidDel="00000000" w:rsidR="00000000" w:rsidRPr="00000000">
        <w:rPr>
          <w:rFonts w:ascii="Courier New" w:cs="Courier New" w:eastAsia="Courier New" w:hAnsi="Courier New"/>
          <w:color w:val="d4d4d4"/>
          <w:sz w:val="21"/>
          <w:szCs w:val="21"/>
          <w:rtl w:val="0"/>
        </w:rPr>
        <w:t xml:space="preserve"> to check for authenticated page access.</w:t>
      </w:r>
    </w:p>
    <w:p w:rsidR="00000000" w:rsidDel="00000000" w:rsidP="00000000" w:rsidRDefault="00000000" w:rsidRPr="00000000" w14:paraId="0000011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Attempt to access a privileged WordPress admin page.</w:t>
      </w:r>
    </w:p>
    <w:p w:rsidR="00000000" w:rsidDel="00000000" w:rsidP="00000000" w:rsidRDefault="00000000" w:rsidRPr="00000000" w14:paraId="0000011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Step 1: Set Up</w:t>
      </w:r>
    </w:p>
    <w:p w:rsidR="00000000" w:rsidDel="00000000" w:rsidP="00000000" w:rsidRDefault="00000000" w:rsidRPr="00000000" w14:paraId="0000011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Create two new users: Amanda and Ryan.   </w:t>
      </w:r>
    </w:p>
    <w:p w:rsidR="00000000" w:rsidDel="00000000" w:rsidP="00000000" w:rsidRDefault="00000000" w:rsidRPr="00000000" w14:paraId="0000011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Navigate to </w:t>
      </w:r>
      <w:r w:rsidDel="00000000" w:rsidR="00000000" w:rsidRPr="00000000">
        <w:rPr>
          <w:rFonts w:ascii="Courier New" w:cs="Courier New" w:eastAsia="Courier New" w:hAnsi="Courier New"/>
          <w:color w:val="ce9178"/>
          <w:sz w:val="21"/>
          <w:szCs w:val="21"/>
          <w:rtl w:val="0"/>
        </w:rPr>
        <w:t xml:space="preserve">`localhost:8080/wp-admin/`</w:t>
      </w:r>
    </w:p>
    <w:p w:rsidR="00000000" w:rsidDel="00000000" w:rsidP="00000000" w:rsidRDefault="00000000" w:rsidRPr="00000000" w14:paraId="0000011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On the left-hand toolbar, hover over </w:t>
      </w:r>
      <w:r w:rsidDel="00000000" w:rsidR="00000000" w:rsidRPr="00000000">
        <w:rPr>
          <w:rFonts w:ascii="Courier New" w:cs="Courier New" w:eastAsia="Courier New" w:hAnsi="Courier New"/>
          <w:b w:val="1"/>
          <w:color w:val="569cd6"/>
          <w:sz w:val="21"/>
          <w:szCs w:val="21"/>
          <w:rtl w:val="0"/>
        </w:rPr>
        <w:t xml:space="preserve">**Users**</w:t>
      </w:r>
      <w:r w:rsidDel="00000000" w:rsidR="00000000" w:rsidRPr="00000000">
        <w:rPr>
          <w:rFonts w:ascii="Courier New" w:cs="Courier New" w:eastAsia="Courier New" w:hAnsi="Courier New"/>
          <w:color w:val="d4d4d4"/>
          <w:sz w:val="21"/>
          <w:szCs w:val="21"/>
          <w:rtl w:val="0"/>
        </w:rPr>
        <w:t xml:space="preserve"> and click </w:t>
      </w:r>
      <w:r w:rsidDel="00000000" w:rsidR="00000000" w:rsidRPr="00000000">
        <w:rPr>
          <w:rFonts w:ascii="Courier New" w:cs="Courier New" w:eastAsia="Courier New" w:hAnsi="Courier New"/>
          <w:b w:val="1"/>
          <w:color w:val="569cd6"/>
          <w:sz w:val="21"/>
          <w:szCs w:val="21"/>
          <w:rtl w:val="0"/>
        </w:rPr>
        <w:t xml:space="preserve">**Add New**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Enter the following information to create the new user named Amanda.</w:t>
      </w:r>
    </w:p>
    <w:p w:rsidR="00000000" w:rsidDel="00000000" w:rsidP="00000000" w:rsidRDefault="00000000" w:rsidRPr="00000000" w14:paraId="0000012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3">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ce9178"/>
          <w:sz w:val="21"/>
          <w:szCs w:val="21"/>
          <w:rtl w:val="0"/>
        </w:rPr>
        <w:t xml:space="preserve">`Amanda`</w:t>
      </w:r>
    </w:p>
    <w:p w:rsidR="00000000" w:rsidDel="00000000" w:rsidP="00000000" w:rsidRDefault="00000000" w:rsidRPr="00000000" w14:paraId="00000124">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ce9178"/>
          <w:sz w:val="21"/>
          <w:szCs w:val="21"/>
          <w:rtl w:val="0"/>
        </w:rPr>
        <w:t xml:space="preserve">`amanda@email.com`</w:t>
      </w:r>
    </w:p>
    <w:p w:rsidR="00000000" w:rsidDel="00000000" w:rsidP="00000000" w:rsidRDefault="00000000" w:rsidRPr="00000000" w14:paraId="0000012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Skip down to password:</w:t>
      </w:r>
    </w:p>
    <w:p w:rsidR="00000000" w:rsidDel="00000000" w:rsidP="00000000" w:rsidRDefault="00000000" w:rsidRPr="00000000" w14:paraId="0000012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Password: </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12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Confirm Password: Check the box to confirm use of weak password.</w:t>
      </w:r>
    </w:p>
    <w:p w:rsidR="00000000" w:rsidDel="00000000" w:rsidP="00000000" w:rsidRDefault="00000000" w:rsidRPr="00000000" w14:paraId="0000012A">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Role: </w:t>
      </w:r>
      <w:r w:rsidDel="00000000" w:rsidR="00000000" w:rsidRPr="00000000">
        <w:rPr>
          <w:rFonts w:ascii="Courier New" w:cs="Courier New" w:eastAsia="Courier New" w:hAnsi="Courier New"/>
          <w:color w:val="ce9178"/>
          <w:sz w:val="21"/>
          <w:szCs w:val="21"/>
          <w:rtl w:val="0"/>
        </w:rPr>
        <w:t xml:space="preserve">`Administrator`</w:t>
      </w:r>
    </w:p>
    <w:p w:rsidR="00000000" w:rsidDel="00000000" w:rsidP="00000000" w:rsidRDefault="00000000" w:rsidRPr="00000000" w14:paraId="0000012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Create another user named Ryan.</w:t>
      </w:r>
    </w:p>
    <w:p w:rsidR="00000000" w:rsidDel="00000000" w:rsidP="00000000" w:rsidRDefault="00000000" w:rsidRPr="00000000" w14:paraId="0000012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E">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ce9178"/>
          <w:sz w:val="21"/>
          <w:szCs w:val="21"/>
          <w:rtl w:val="0"/>
        </w:rPr>
        <w:t xml:space="preserve">`Ryan`</w:t>
      </w:r>
    </w:p>
    <w:p w:rsidR="00000000" w:rsidDel="00000000" w:rsidP="00000000" w:rsidRDefault="00000000" w:rsidRPr="00000000" w14:paraId="0000012F">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Email: </w:t>
      </w:r>
      <w:r w:rsidDel="00000000" w:rsidR="00000000" w:rsidRPr="00000000">
        <w:rPr>
          <w:rFonts w:ascii="Courier New" w:cs="Courier New" w:eastAsia="Courier New" w:hAnsi="Courier New"/>
          <w:color w:val="ce9178"/>
          <w:sz w:val="21"/>
          <w:szCs w:val="21"/>
          <w:rtl w:val="0"/>
        </w:rPr>
        <w:t xml:space="preserve">`ryan@email.com`</w:t>
      </w:r>
    </w:p>
    <w:p w:rsidR="00000000" w:rsidDel="00000000" w:rsidP="00000000" w:rsidRDefault="00000000" w:rsidRPr="00000000" w14:paraId="0000013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Skip down to password:</w:t>
      </w:r>
    </w:p>
    <w:p w:rsidR="00000000" w:rsidDel="00000000" w:rsidP="00000000" w:rsidRDefault="00000000" w:rsidRPr="00000000" w14:paraId="000001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3">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Password: </w:t>
      </w:r>
      <w:r w:rsidDel="00000000" w:rsidR="00000000" w:rsidRPr="00000000">
        <w:rPr>
          <w:rFonts w:ascii="Courier New" w:cs="Courier New" w:eastAsia="Courier New" w:hAnsi="Courier New"/>
          <w:color w:val="ce9178"/>
          <w:sz w:val="21"/>
          <w:szCs w:val="21"/>
          <w:rtl w:val="0"/>
        </w:rPr>
        <w:t xml:space="preserve">`123456`</w:t>
      </w:r>
    </w:p>
    <w:p w:rsidR="00000000" w:rsidDel="00000000" w:rsidP="00000000" w:rsidRDefault="00000000" w:rsidRPr="00000000" w14:paraId="000001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Confirm Password: Check the box to confirm use of weak password.</w:t>
      </w:r>
    </w:p>
    <w:p w:rsidR="00000000" w:rsidDel="00000000" w:rsidP="00000000" w:rsidRDefault="00000000" w:rsidRPr="00000000" w14:paraId="0000013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Role: </w:t>
      </w:r>
      <w:r w:rsidDel="00000000" w:rsidR="00000000" w:rsidRPr="00000000">
        <w:rPr>
          <w:rFonts w:ascii="Courier New" w:cs="Courier New" w:eastAsia="Courier New" w:hAnsi="Courier New"/>
          <w:color w:val="ce9178"/>
          <w:sz w:val="21"/>
          <w:szCs w:val="21"/>
          <w:rtl w:val="0"/>
        </w:rPr>
        <w:t xml:space="preserve">`Editor`</w:t>
      </w:r>
    </w:p>
    <w:p w:rsidR="00000000" w:rsidDel="00000000" w:rsidP="00000000" w:rsidRDefault="00000000" w:rsidRPr="00000000" w14:paraId="0000013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Log out and log in with the following credentials:</w:t>
      </w:r>
    </w:p>
    <w:p w:rsidR="00000000" w:rsidDel="00000000" w:rsidP="00000000" w:rsidRDefault="00000000" w:rsidRPr="00000000" w14:paraId="000001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Username: </w:t>
      </w:r>
      <w:r w:rsidDel="00000000" w:rsidR="00000000" w:rsidRPr="00000000">
        <w:rPr>
          <w:rFonts w:ascii="Courier New" w:cs="Courier New" w:eastAsia="Courier New" w:hAnsi="Courier New"/>
          <w:color w:val="ce9178"/>
          <w:sz w:val="21"/>
          <w:szCs w:val="21"/>
          <w:rtl w:val="0"/>
        </w:rPr>
        <w:t xml:space="preserve">`Amanda`</w:t>
      </w:r>
    </w:p>
    <w:p w:rsidR="00000000" w:rsidDel="00000000" w:rsidP="00000000" w:rsidRDefault="00000000" w:rsidRPr="00000000" w14:paraId="0000013A">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Password: </w:t>
      </w:r>
      <w:r w:rsidDel="00000000" w:rsidR="00000000" w:rsidRPr="00000000">
        <w:rPr>
          <w:rFonts w:ascii="Courier New" w:cs="Courier New" w:eastAsia="Courier New" w:hAnsi="Courier New"/>
          <w:color w:val="ce9178"/>
          <w:sz w:val="21"/>
          <w:szCs w:val="21"/>
          <w:rtl w:val="0"/>
        </w:rPr>
        <w:t xml:space="preserve">`password`</w:t>
      </w:r>
    </w:p>
    <w:p w:rsidR="00000000" w:rsidDel="00000000" w:rsidP="00000000" w:rsidRDefault="00000000" w:rsidRPr="00000000" w14:paraId="0000013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C">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Step 2: Baselining</w:t>
      </w:r>
    </w:p>
    <w:p w:rsidR="00000000" w:rsidDel="00000000" w:rsidP="00000000" w:rsidRDefault="00000000" w:rsidRPr="00000000" w14:paraId="0000013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For these "baselining" steps, you'll want to log into two different types of accounts to see how the WordPress site looks at the </w:t>
      </w:r>
      <w:r w:rsidDel="00000000" w:rsidR="00000000" w:rsidRPr="00000000">
        <w:rPr>
          <w:rFonts w:ascii="Courier New" w:cs="Courier New" w:eastAsia="Courier New" w:hAnsi="Courier New"/>
          <w:color w:val="ce9178"/>
          <w:sz w:val="21"/>
          <w:szCs w:val="21"/>
          <w:rtl w:val="0"/>
        </w:rPr>
        <w:t xml:space="preserve">`localhost:8080/wp-admin/users.php`</w:t>
      </w:r>
      <w:r w:rsidDel="00000000" w:rsidR="00000000" w:rsidRPr="00000000">
        <w:rPr>
          <w:rFonts w:ascii="Courier New" w:cs="Courier New" w:eastAsia="Courier New" w:hAnsi="Courier New"/>
          <w:color w:val="d4d4d4"/>
          <w:sz w:val="21"/>
          <w:szCs w:val="21"/>
          <w:rtl w:val="0"/>
        </w:rPr>
        <w:t xml:space="preserve"> page.  We want to see how the Users page looks from the perspective of an administrator, vs. a regular user.</w:t>
      </w:r>
    </w:p>
    <w:p w:rsidR="00000000" w:rsidDel="00000000" w:rsidP="00000000" w:rsidRDefault="00000000" w:rsidRPr="00000000" w14:paraId="000001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Using your browser, log into your WordPress site as your sysadmin account and navigate to </w:t>
      </w:r>
      <w:r w:rsidDel="00000000" w:rsidR="00000000" w:rsidRPr="00000000">
        <w:rPr>
          <w:rFonts w:ascii="Courier New" w:cs="Courier New" w:eastAsia="Courier New" w:hAnsi="Courier New"/>
          <w:color w:val="ce9178"/>
          <w:sz w:val="21"/>
          <w:szCs w:val="21"/>
          <w:rtl w:val="0"/>
        </w:rPr>
        <w:t xml:space="preserve">`localhost:8080/wp-admin/users.php`</w:t>
      </w:r>
      <w:r w:rsidDel="00000000" w:rsidR="00000000" w:rsidRPr="00000000">
        <w:rPr>
          <w:rFonts w:ascii="Courier New" w:cs="Courier New" w:eastAsia="Courier New" w:hAnsi="Courier New"/>
          <w:color w:val="d4d4d4"/>
          <w:sz w:val="21"/>
          <w:szCs w:val="21"/>
          <w:rtl w:val="0"/>
        </w:rPr>
        <w:t xml:space="preserve">, where we previously created the user Ryan. Examine this page briefly. Log out.</w:t>
      </w:r>
    </w:p>
    <w:p w:rsidR="00000000" w:rsidDel="00000000" w:rsidP="00000000" w:rsidRDefault="00000000" w:rsidRPr="00000000" w14:paraId="000001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Using your browser, log into your Ryan account and attempt to navigate to </w:t>
      </w:r>
      <w:r w:rsidDel="00000000" w:rsidR="00000000" w:rsidRPr="00000000">
        <w:rPr>
          <w:rFonts w:ascii="Courier New" w:cs="Courier New" w:eastAsia="Courier New" w:hAnsi="Courier New"/>
          <w:color w:val="ce9178"/>
          <w:sz w:val="21"/>
          <w:szCs w:val="21"/>
          <w:rtl w:val="0"/>
        </w:rPr>
        <w:t xml:space="preserve">`localhost:8080/wp-admin/index.php`</w:t>
      </w:r>
      <w:r w:rsidDel="00000000" w:rsidR="00000000" w:rsidRPr="00000000">
        <w:rPr>
          <w:rFonts w:ascii="Courier New" w:cs="Courier New" w:eastAsia="Courier New" w:hAnsi="Courier New"/>
          <w:color w:val="d4d4d4"/>
          <w:sz w:val="21"/>
          <w:szCs w:val="21"/>
          <w:rtl w:val="0"/>
        </w:rPr>
        <w:t xml:space="preserve">. Note the wording on your Dashboard.</w:t>
      </w:r>
    </w:p>
    <w:p w:rsidR="00000000" w:rsidDel="00000000" w:rsidP="00000000" w:rsidRDefault="00000000" w:rsidRPr="00000000" w14:paraId="000001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Attempt to navigate to </w:t>
      </w:r>
      <w:r w:rsidDel="00000000" w:rsidR="00000000" w:rsidRPr="00000000">
        <w:rPr>
          <w:rFonts w:ascii="Courier New" w:cs="Courier New" w:eastAsia="Courier New" w:hAnsi="Courier New"/>
          <w:color w:val="ce9178"/>
          <w:sz w:val="21"/>
          <w:szCs w:val="21"/>
          <w:rtl w:val="0"/>
        </w:rPr>
        <w:t xml:space="preserve">`localhost:8080/wp-admin/users.php`</w:t>
      </w:r>
      <w:r w:rsidDel="00000000" w:rsidR="00000000" w:rsidRPr="00000000">
        <w:rPr>
          <w:rFonts w:ascii="Courier New" w:cs="Courier New" w:eastAsia="Courier New" w:hAnsi="Courier New"/>
          <w:color w:val="d4d4d4"/>
          <w:sz w:val="21"/>
          <w:szCs w:val="21"/>
          <w:rtl w:val="0"/>
        </w:rPr>
        <w:t xml:space="preserve">. Note what you see now.</w:t>
      </w:r>
    </w:p>
    <w:p w:rsidR="00000000" w:rsidDel="00000000" w:rsidP="00000000" w:rsidRDefault="00000000" w:rsidRPr="00000000" w14:paraId="000001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 out in the browser.</w:t>
      </w:r>
    </w:p>
    <w:p w:rsidR="00000000" w:rsidDel="00000000" w:rsidP="00000000" w:rsidRDefault="00000000" w:rsidRPr="00000000" w14:paraId="000001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Step 3: Using Forms and a Cookie Jar</w:t>
      </w:r>
    </w:p>
    <w:p w:rsidR="00000000" w:rsidDel="00000000" w:rsidP="00000000" w:rsidRDefault="00000000" w:rsidRPr="00000000" w14:paraId="000001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Navigate to </w:t>
      </w:r>
      <w:r w:rsidDel="00000000" w:rsidR="00000000" w:rsidRPr="00000000">
        <w:rPr>
          <w:rFonts w:ascii="Courier New" w:cs="Courier New" w:eastAsia="Courier New" w:hAnsi="Courier New"/>
          <w:color w:val="ce9178"/>
          <w:sz w:val="21"/>
          <w:szCs w:val="21"/>
          <w:rtl w:val="0"/>
        </w:rPr>
        <w:t xml:space="preserve">`~/Documents`</w:t>
      </w:r>
      <w:r w:rsidDel="00000000" w:rsidR="00000000" w:rsidRPr="00000000">
        <w:rPr>
          <w:rFonts w:ascii="Courier New" w:cs="Courier New" w:eastAsia="Courier New" w:hAnsi="Courier New"/>
          <w:color w:val="d4d4d4"/>
          <w:sz w:val="21"/>
          <w:szCs w:val="21"/>
          <w:rtl w:val="0"/>
        </w:rPr>
        <w:t xml:space="preserve"> in a terminal to save your cookies.</w:t>
      </w:r>
    </w:p>
    <w:p w:rsidR="00000000" w:rsidDel="00000000" w:rsidP="00000000" w:rsidRDefault="00000000" w:rsidRPr="00000000" w14:paraId="0000014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Construct a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request that enters two forms: </w:t>
      </w:r>
      <w:r w:rsidDel="00000000" w:rsidR="00000000" w:rsidRPr="00000000">
        <w:rPr>
          <w:rFonts w:ascii="Courier New" w:cs="Courier New" w:eastAsia="Courier New" w:hAnsi="Courier New"/>
          <w:color w:val="ce9178"/>
          <w:sz w:val="21"/>
          <w:szCs w:val="21"/>
          <w:rtl w:val="0"/>
        </w:rPr>
        <w:t xml:space="preserve">`"log={username}"`</w:t>
      </w:r>
      <w:r w:rsidDel="00000000" w:rsidR="00000000" w:rsidRPr="00000000">
        <w:rPr>
          <w:rFonts w:ascii="Courier New" w:cs="Courier New" w:eastAsia="Courier New" w:hAnsi="Courier New"/>
          <w:color w:val="d4d4d4"/>
          <w:sz w:val="21"/>
          <w:szCs w:val="21"/>
          <w:rtl w:val="0"/>
        </w:rPr>
        <w:t xml:space="preserve"> and </w:t>
      </w:r>
      <w:r w:rsidDel="00000000" w:rsidR="00000000" w:rsidRPr="00000000">
        <w:rPr>
          <w:rFonts w:ascii="Courier New" w:cs="Courier New" w:eastAsia="Courier New" w:hAnsi="Courier New"/>
          <w:color w:val="ce9178"/>
          <w:sz w:val="21"/>
          <w:szCs w:val="21"/>
          <w:rtl w:val="0"/>
        </w:rPr>
        <w:t xml:space="preserve">`"pwd={password}"`</w:t>
      </w:r>
      <w:r w:rsidDel="00000000" w:rsidR="00000000" w:rsidRPr="00000000">
        <w:rPr>
          <w:rFonts w:ascii="Courier New" w:cs="Courier New" w:eastAsia="Courier New" w:hAnsi="Courier New"/>
          <w:color w:val="d4d4d4"/>
          <w:sz w:val="21"/>
          <w:szCs w:val="21"/>
          <w:rtl w:val="0"/>
        </w:rPr>
        <w:t xml:space="preserve"> and goes to </w:t>
      </w:r>
      <w:r w:rsidDel="00000000" w:rsidR="00000000" w:rsidRPr="00000000">
        <w:rPr>
          <w:rFonts w:ascii="Courier New" w:cs="Courier New" w:eastAsia="Courier New" w:hAnsi="Courier New"/>
          <w:color w:val="ce9178"/>
          <w:sz w:val="21"/>
          <w:szCs w:val="21"/>
          <w:rtl w:val="0"/>
        </w:rPr>
        <w:t xml:space="preserve">`http://localhost:8080/wp-login.php`</w:t>
      </w:r>
      <w:r w:rsidDel="00000000" w:rsidR="00000000" w:rsidRPr="00000000">
        <w:rPr>
          <w:rFonts w:ascii="Courier New" w:cs="Courier New" w:eastAsia="Courier New" w:hAnsi="Courier New"/>
          <w:color w:val="d4d4d4"/>
          <w:sz w:val="21"/>
          <w:szCs w:val="21"/>
          <w:rtl w:val="0"/>
        </w:rPr>
        <w:t xml:space="preserve">. Enter Ryan's credentials where there are placeholders.</w:t>
      </w:r>
    </w:p>
    <w:p w:rsidR="00000000" w:rsidDel="00000000" w:rsidP="00000000" w:rsidRDefault="00000000" w:rsidRPr="00000000" w14:paraId="000001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Did you see any obvious confirmation of a login? (Y/N)</w:t>
      </w:r>
    </w:p>
    <w:p w:rsidR="00000000" w:rsidDel="00000000" w:rsidP="00000000" w:rsidRDefault="00000000" w:rsidRPr="00000000" w14:paraId="000001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Construct the same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request, but this time add the option and path to save your cookie: </w:t>
      </w:r>
      <w:r w:rsidDel="00000000" w:rsidR="00000000" w:rsidRPr="00000000">
        <w:rPr>
          <w:rFonts w:ascii="Courier New" w:cs="Courier New" w:eastAsia="Courier New" w:hAnsi="Courier New"/>
          <w:color w:val="ce9178"/>
          <w:sz w:val="21"/>
          <w:szCs w:val="21"/>
          <w:rtl w:val="0"/>
        </w:rPr>
        <w:t xml:space="preserve">`--cookie-jar ./ryancookies.txt`</w:t>
      </w:r>
      <w:r w:rsidDel="00000000" w:rsidR="00000000" w:rsidRPr="00000000">
        <w:rPr>
          <w:rFonts w:ascii="Courier New" w:cs="Courier New" w:eastAsia="Courier New" w:hAnsi="Courier New"/>
          <w:color w:val="d4d4d4"/>
          <w:sz w:val="21"/>
          <w:szCs w:val="21"/>
          <w:rtl w:val="0"/>
        </w:rPr>
        <w:t xml:space="preserve">. This option tells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to save the cookies to the </w:t>
      </w:r>
      <w:r w:rsidDel="00000000" w:rsidR="00000000" w:rsidRPr="00000000">
        <w:rPr>
          <w:rFonts w:ascii="Courier New" w:cs="Courier New" w:eastAsia="Courier New" w:hAnsi="Courier New"/>
          <w:color w:val="ce9178"/>
          <w:sz w:val="21"/>
          <w:szCs w:val="21"/>
          <w:rtl w:val="0"/>
        </w:rPr>
        <w:t xml:space="preserve">`ryancookies.txt`</w:t>
      </w:r>
      <w:r w:rsidDel="00000000" w:rsidR="00000000" w:rsidRPr="00000000">
        <w:rPr>
          <w:rFonts w:ascii="Courier New" w:cs="Courier New" w:eastAsia="Courier New" w:hAnsi="Courier New"/>
          <w:color w:val="d4d4d4"/>
          <w:sz w:val="21"/>
          <w:szCs w:val="21"/>
          <w:rtl w:val="0"/>
        </w:rPr>
        <w:t xml:space="preserve"> text file.</w:t>
      </w:r>
    </w:p>
    <w:p w:rsidR="00000000" w:rsidDel="00000000" w:rsidP="00000000" w:rsidRDefault="00000000" w:rsidRPr="00000000" w14:paraId="000001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Read the contents of the </w:t>
      </w:r>
      <w:r w:rsidDel="00000000" w:rsidR="00000000" w:rsidRPr="00000000">
        <w:rPr>
          <w:rFonts w:ascii="Courier New" w:cs="Courier New" w:eastAsia="Courier New" w:hAnsi="Courier New"/>
          <w:color w:val="ce9178"/>
          <w:sz w:val="21"/>
          <w:szCs w:val="21"/>
          <w:rtl w:val="0"/>
        </w:rPr>
        <w:t xml:space="preserve">`ryancookies.txt`</w:t>
      </w:r>
      <w:r w:rsidDel="00000000" w:rsidR="00000000" w:rsidRPr="00000000">
        <w:rPr>
          <w:rFonts w:ascii="Courier New" w:cs="Courier New" w:eastAsia="Courier New" w:hAnsi="Courier New"/>
          <w:color w:val="d4d4d4"/>
          <w:sz w:val="21"/>
          <w:szCs w:val="21"/>
          <w:rtl w:val="0"/>
        </w:rPr>
        <w:t xml:space="preserve"> file.</w:t>
      </w:r>
    </w:p>
    <w:p w:rsidR="00000000" w:rsidDel="00000000" w:rsidP="00000000" w:rsidRDefault="00000000" w:rsidRPr="00000000" w14:paraId="0000015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How many items exist in this file?</w:t>
      </w:r>
    </w:p>
    <w:p w:rsidR="00000000" w:rsidDel="00000000" w:rsidP="00000000" w:rsidRDefault="00000000" w:rsidRPr="00000000" w14:paraId="0000015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Note that each one of these is a cookie that was granted to Ryan after logging in.</w:t>
      </w:r>
    </w:p>
    <w:p w:rsidR="00000000" w:rsidDel="00000000" w:rsidP="00000000" w:rsidRDefault="00000000" w:rsidRPr="00000000" w14:paraId="0000015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8">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Step 4: Log in Using Cookies</w:t>
      </w:r>
    </w:p>
    <w:p w:rsidR="00000000" w:rsidDel="00000000" w:rsidP="00000000" w:rsidRDefault="00000000" w:rsidRPr="00000000" w14:paraId="0000015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Craft a new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command that now uses the </w:t>
      </w:r>
      <w:r w:rsidDel="00000000" w:rsidR="00000000" w:rsidRPr="00000000">
        <w:rPr>
          <w:rFonts w:ascii="Courier New" w:cs="Courier New" w:eastAsia="Courier New" w:hAnsi="Courier New"/>
          <w:color w:val="ce9178"/>
          <w:sz w:val="21"/>
          <w:szCs w:val="21"/>
          <w:rtl w:val="0"/>
        </w:rPr>
        <w:t xml:space="preserve">`--cookie`</w:t>
      </w:r>
      <w:r w:rsidDel="00000000" w:rsidR="00000000" w:rsidRPr="00000000">
        <w:rPr>
          <w:rFonts w:ascii="Courier New" w:cs="Courier New" w:eastAsia="Courier New" w:hAnsi="Courier New"/>
          <w:color w:val="d4d4d4"/>
          <w:sz w:val="21"/>
          <w:szCs w:val="21"/>
          <w:rtl w:val="0"/>
        </w:rPr>
        <w:t xml:space="preserve"> option, followed by the path to your cookies file. For the URL, use </w:t>
      </w:r>
      <w:r w:rsidDel="00000000" w:rsidR="00000000" w:rsidRPr="00000000">
        <w:rPr>
          <w:rFonts w:ascii="Courier New" w:cs="Courier New" w:eastAsia="Courier New" w:hAnsi="Courier New"/>
          <w:color w:val="ce9178"/>
          <w:sz w:val="21"/>
          <w:szCs w:val="21"/>
          <w:rtl w:val="0"/>
        </w:rPr>
        <w:t xml:space="preserve">`http://localhost:8080/wp-admin/index.php`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Is it obvious that we can access the Dashboard? (Y/N)</w:t>
      </w:r>
    </w:p>
    <w:p w:rsidR="00000000" w:rsidDel="00000000" w:rsidP="00000000" w:rsidRDefault="00000000" w:rsidRPr="00000000" w14:paraId="0000015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Press the up arrow on your keyboard to run the same command, but this time, pipe </w:t>
      </w:r>
      <w:r w:rsidDel="00000000" w:rsidR="00000000" w:rsidRPr="00000000">
        <w:rPr>
          <w:rFonts w:ascii="Courier New" w:cs="Courier New" w:eastAsia="Courier New" w:hAnsi="Courier New"/>
          <w:color w:val="ce9178"/>
          <w:sz w:val="21"/>
          <w:szCs w:val="21"/>
          <w:rtl w:val="0"/>
        </w:rPr>
        <w:t xml:space="preserve">`| grep Dashboard`</w:t>
      </w:r>
      <w:r w:rsidDel="00000000" w:rsidR="00000000" w:rsidRPr="00000000">
        <w:rPr>
          <w:rFonts w:ascii="Courier New" w:cs="Courier New" w:eastAsia="Courier New" w:hAnsi="Courier New"/>
          <w:color w:val="d4d4d4"/>
          <w:sz w:val="21"/>
          <w:szCs w:val="21"/>
          <w:rtl w:val="0"/>
        </w:rPr>
        <w:t xml:space="preserve"> to the end of your command to return all instances of the word </w:t>
      </w:r>
      <w:r w:rsidDel="00000000" w:rsidR="00000000" w:rsidRPr="00000000">
        <w:rPr>
          <w:rFonts w:ascii="Courier New" w:cs="Courier New" w:eastAsia="Courier New" w:hAnsi="Courier New"/>
          <w:color w:val="ce9178"/>
          <w:sz w:val="21"/>
          <w:szCs w:val="21"/>
          <w:rtl w:val="0"/>
        </w:rPr>
        <w:t xml:space="preserve">`Dashboard`</w:t>
      </w:r>
      <w:r w:rsidDel="00000000" w:rsidR="00000000" w:rsidRPr="00000000">
        <w:rPr>
          <w:rFonts w:ascii="Courier New" w:cs="Courier New" w:eastAsia="Courier New" w:hAnsi="Courier New"/>
          <w:color w:val="d4d4d4"/>
          <w:sz w:val="21"/>
          <w:szCs w:val="21"/>
          <w:rtl w:val="0"/>
        </w:rPr>
        <w:t xml:space="preserve"> on the page.</w:t>
      </w:r>
    </w:p>
    <w:p w:rsidR="00000000" w:rsidDel="00000000" w:rsidP="00000000" w:rsidRDefault="00000000" w:rsidRPr="00000000" w14:paraId="0000015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Look through the output where </w:t>
      </w:r>
      <w:r w:rsidDel="00000000" w:rsidR="00000000" w:rsidRPr="00000000">
        <w:rPr>
          <w:rFonts w:ascii="Courier New" w:cs="Courier New" w:eastAsia="Courier New" w:hAnsi="Courier New"/>
          <w:color w:val="ce9178"/>
          <w:sz w:val="21"/>
          <w:szCs w:val="21"/>
          <w:rtl w:val="0"/>
        </w:rPr>
        <w:t xml:space="preserve">`Dashboard`</w:t>
      </w:r>
      <w:r w:rsidDel="00000000" w:rsidR="00000000" w:rsidRPr="00000000">
        <w:rPr>
          <w:rFonts w:ascii="Courier New" w:cs="Courier New" w:eastAsia="Courier New" w:hAnsi="Courier New"/>
          <w:color w:val="d4d4d4"/>
          <w:sz w:val="21"/>
          <w:szCs w:val="21"/>
          <w:rtl w:val="0"/>
        </w:rPr>
        <w:t xml:space="preserve"> is highlighted. Does any of the wording on this page seem familiar? (Y/N) If so, you should be successfully logged in to your Editor's dashboard.</w:t>
      </w:r>
    </w:p>
    <w:p w:rsidR="00000000" w:rsidDel="00000000" w:rsidP="00000000" w:rsidRDefault="00000000" w:rsidRPr="00000000" w14:paraId="000001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2">
      <w:pPr>
        <w:pageBreakBefore w:val="0"/>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Step 5: Test the Users.php Page</w:t>
      </w:r>
    </w:p>
    <w:p w:rsidR="00000000" w:rsidDel="00000000" w:rsidP="00000000" w:rsidRDefault="00000000" w:rsidRPr="00000000" w14:paraId="000001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Finally, write a </w:t>
      </w:r>
      <w:r w:rsidDel="00000000" w:rsidR="00000000" w:rsidRPr="00000000">
        <w:rPr>
          <w:rFonts w:ascii="Courier New" w:cs="Courier New" w:eastAsia="Courier New" w:hAnsi="Courier New"/>
          <w:color w:val="ce9178"/>
          <w:sz w:val="21"/>
          <w:szCs w:val="21"/>
          <w:rtl w:val="0"/>
        </w:rPr>
        <w:t xml:space="preserve">`curl`</w:t>
      </w:r>
      <w:r w:rsidDel="00000000" w:rsidR="00000000" w:rsidRPr="00000000">
        <w:rPr>
          <w:rFonts w:ascii="Courier New" w:cs="Courier New" w:eastAsia="Courier New" w:hAnsi="Courier New"/>
          <w:color w:val="d4d4d4"/>
          <w:sz w:val="21"/>
          <w:szCs w:val="21"/>
          <w:rtl w:val="0"/>
        </w:rPr>
        <w:t xml:space="preserve"> command using the same </w:t>
      </w:r>
      <w:r w:rsidDel="00000000" w:rsidR="00000000" w:rsidRPr="00000000">
        <w:rPr>
          <w:rFonts w:ascii="Courier New" w:cs="Courier New" w:eastAsia="Courier New" w:hAnsi="Courier New"/>
          <w:color w:val="ce9178"/>
          <w:sz w:val="21"/>
          <w:szCs w:val="21"/>
          <w:rtl w:val="0"/>
        </w:rPr>
        <w:t xml:space="preserve">`--cookie ryancookies.txt`</w:t>
      </w:r>
      <w:r w:rsidDel="00000000" w:rsidR="00000000" w:rsidRPr="00000000">
        <w:rPr>
          <w:rFonts w:ascii="Courier New" w:cs="Courier New" w:eastAsia="Courier New" w:hAnsi="Courier New"/>
          <w:color w:val="d4d4d4"/>
          <w:sz w:val="21"/>
          <w:szCs w:val="21"/>
          <w:rtl w:val="0"/>
        </w:rPr>
        <w:t xml:space="preserve"> option, but attempt to access </w:t>
      </w:r>
      <w:r w:rsidDel="00000000" w:rsidR="00000000" w:rsidRPr="00000000">
        <w:rPr>
          <w:rFonts w:ascii="Courier New" w:cs="Courier New" w:eastAsia="Courier New" w:hAnsi="Courier New"/>
          <w:color w:val="ce9178"/>
          <w:sz w:val="21"/>
          <w:szCs w:val="21"/>
          <w:rtl w:val="0"/>
        </w:rPr>
        <w:t xml:space="preserve">`http://localhost:8080/wp-admin/users.php`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What happens this time?</w:t>
      </w:r>
    </w:p>
    <w:p w:rsidR="00000000" w:rsidDel="00000000" w:rsidP="00000000" w:rsidRDefault="00000000" w:rsidRPr="00000000" w14:paraId="0000016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